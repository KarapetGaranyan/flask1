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32" w:rsidRDefault="00C72A32">
      <w:pPr>
        <w:spacing w:after="0"/>
        <w:jc w:val="center"/>
        <w:rPr>
          <w:rFonts w:ascii="Arial Narrow" w:hAnsi="Arial Narrow"/>
          <w:b/>
          <w:sz w:val="18"/>
          <w:szCs w:val="18"/>
        </w:rPr>
        <w:pPrChange w:id="0" w:author="Garanyan Karapet" w:date="2022-10-03T12:19:00Z">
          <w:pPr>
            <w:jc w:val="center"/>
          </w:pPr>
        </w:pPrChange>
      </w:pPr>
      <w:r>
        <w:rPr>
          <w:rFonts w:ascii="Arial Narrow" w:hAnsi="Arial Narrow"/>
          <w:b/>
          <w:sz w:val="18"/>
          <w:szCs w:val="18"/>
          <w:rPrChange w:id="1" w:author="Garanyan Karapet" w:date="2022-10-03T10:45:00Z">
            <w:rPr>
              <w:rFonts w:ascii="Arial Narrow" w:hAnsi="Arial Narrow"/>
              <w:b/>
            </w:rPr>
          </w:rPrChange>
        </w:rPr>
        <w:t>ЗАЯВЛЕНИЕ (ОФЕРТА) НА ЗАКЛЮЧЕНИЕ ДОГОВОРА БАНКОВСКОГО СЧЕТА</w:t>
      </w:r>
    </w:p>
    <w:p w:rsidR="00C72A32" w:rsidRDefault="00C72A32">
      <w:pPr>
        <w:spacing w:after="0"/>
        <w:jc w:val="center"/>
        <w:rPr>
          <w:rFonts w:ascii="Arial Narrow" w:hAnsi="Arial Narrow"/>
          <w:b/>
          <w:sz w:val="18"/>
          <w:szCs w:val="18"/>
        </w:rPr>
        <w:pPrChange w:id="2" w:author="Garanyan Karapet" w:date="2022-10-03T12:19:00Z">
          <w:pPr>
            <w:jc w:val="center"/>
          </w:pPr>
        </w:pPrChange>
      </w:pPr>
      <w:r>
        <w:rPr>
          <w:rFonts w:ascii="Arial Narrow" w:hAnsi="Arial Narrow"/>
          <w:b/>
          <w:sz w:val="18"/>
          <w:szCs w:val="18"/>
          <w:rPrChange w:id="3" w:author="Garanyan Karapet" w:date="2022-10-03T10:45:00Z">
            <w:rPr>
              <w:rFonts w:ascii="Arial Narrow" w:hAnsi="Arial Narrow"/>
              <w:b/>
            </w:rPr>
          </w:rPrChange>
        </w:rPr>
        <w:t>№________________</w:t>
      </w:r>
    </w:p>
    <w:p w:rsidR="00C72A32" w:rsidRDefault="00C72A32">
      <w:pPr>
        <w:spacing w:after="0"/>
        <w:jc w:val="both"/>
        <w:rPr>
          <w:ins w:id="4" w:author="Garanyan Karapet" w:date="2022-10-03T10:44:00Z"/>
          <w:rFonts w:ascii="Arial Narrow" w:hAnsi="Arial Narrow"/>
          <w:sz w:val="18"/>
          <w:szCs w:val="18"/>
        </w:rPr>
        <w:pPrChange w:id="5" w:author="Garanyan Karapet" w:date="2022-10-03T12:18:00Z">
          <w:pPr>
            <w:jc w:val="both"/>
          </w:pPr>
        </w:pPrChange>
      </w:pPr>
      <w:ins w:id="6" w:author="Garanyan Karapet" w:date="2022-10-03T10:44:00Z">
        <w:r>
          <w:rPr>
            <w:rFonts w:ascii="Arial Narrow" w:hAnsi="Arial Narrow"/>
            <w:sz w:val="18"/>
            <w:szCs w:val="18"/>
            <w:rPrChange w:id="7" w:author="Garanyan Karapet" w:date="2022-10-03T10:45:00Z">
              <w:rPr>
                <w:rFonts w:ascii="Arial Narrow" w:hAnsi="Arial Narrow"/>
                <w:sz w:val="20"/>
              </w:rPr>
            </w:rPrChange>
          </w:rPr>
          <w:t>г.</w:t>
        </w:r>
        <w:r>
          <w:rPr>
            <w:sz w:val="18"/>
            <w:szCs w:val="18"/>
            <w:rPrChange w:id="8" w:author="Garanyan Karapet" w:date="2022-10-03T10:45:00Z">
              <w:rPr/>
            </w:rPrChange>
          </w:rPr>
          <w:t xml:space="preserve"> </w:t>
        </w:r>
        <w:r>
          <w:rPr>
            <w:rFonts w:ascii="Arial Narrow" w:hAnsi="Arial Narrow"/>
            <w:sz w:val="18"/>
            <w:szCs w:val="18"/>
            <w:rPrChange w:id="9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Краснодар                                                                                                                             </w:t>
        </w:r>
      </w:ins>
      <w:ins w:id="10" w:author="Garanyan Karapet" w:date="2022-10-03T12:15:00Z">
        <w:r>
          <w:rPr>
            <w:rFonts w:ascii="Arial Narrow" w:hAnsi="Arial Narrow"/>
            <w:sz w:val="18"/>
            <w:szCs w:val="18"/>
          </w:rPr>
          <w:tab/>
        </w:r>
        <w:r>
          <w:rPr>
            <w:rFonts w:ascii="Arial Narrow" w:hAnsi="Arial Narrow"/>
            <w:sz w:val="18"/>
            <w:szCs w:val="18"/>
          </w:rPr>
          <w:tab/>
        </w:r>
        <w:r>
          <w:rPr>
            <w:rFonts w:ascii="Arial Narrow" w:hAnsi="Arial Narrow"/>
            <w:sz w:val="18"/>
            <w:szCs w:val="18"/>
          </w:rPr>
          <w:tab/>
        </w:r>
      </w:ins>
      <w:ins w:id="11" w:author="Garanyan Karapet" w:date="2022-10-03T10:44:00Z">
        <w:r>
          <w:rPr>
            <w:rFonts w:ascii="Arial Narrow" w:hAnsi="Arial Narrow"/>
            <w:sz w:val="18"/>
            <w:szCs w:val="18"/>
            <w:rPrChange w:id="12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           «______»___________2022 г.</w:t>
        </w:r>
      </w:ins>
    </w:p>
    <w:p w:rsidR="00C72A32" w:rsidRDefault="000A5E6E" w:rsidP="000A5E6E">
      <w:pPr>
        <w:spacing w:after="0"/>
        <w:jc w:val="both"/>
        <w:rPr>
          <w:ins w:id="13" w:author="Garanyan Karapet" w:date="2022-10-03T10:44:00Z"/>
          <w:rFonts w:ascii="Arial Narrow" w:hAnsi="Arial Narrow"/>
          <w:sz w:val="18"/>
          <w:szCs w:val="18"/>
        </w:rPr>
      </w:pPr>
      <w:r w:rsidRPr="000A5E6E">
        <w:rPr>
          <w:rFonts w:ascii="Arial Narrow" w:hAnsi="Arial Narrow"/>
          <w:sz w:val="18"/>
          <w:szCs w:val="18"/>
        </w:rPr>
        <w:t>{{ Полное_наименование }}</w:t>
      </w:r>
      <w:ins w:id="14" w:author="Garanyan Karapet" w:date="2022-10-03T10:44:00Z">
        <w:r w:rsidR="00C72A32">
          <w:rPr>
            <w:rFonts w:ascii="Arial Narrow" w:hAnsi="Arial Narrow"/>
            <w:sz w:val="18"/>
            <w:szCs w:val="18"/>
            <w:rPrChange w:id="15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(далее – «</w:t>
        </w:r>
        <w:r w:rsidR="00C72A32">
          <w:rPr>
            <w:rFonts w:ascii="Arial Narrow" w:hAnsi="Arial Narrow"/>
            <w:b/>
            <w:sz w:val="18"/>
            <w:szCs w:val="18"/>
            <w:rPrChange w:id="16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Клиент</w:t>
        </w:r>
        <w:r w:rsidR="00C72A32">
          <w:rPr>
            <w:rFonts w:ascii="Arial Narrow" w:hAnsi="Arial Narrow"/>
            <w:sz w:val="18"/>
            <w:szCs w:val="18"/>
            <w:rPrChange w:id="17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»), в лице </w:t>
        </w:r>
      </w:ins>
      <w:r w:rsidRPr="000A5E6E">
        <w:rPr>
          <w:rFonts w:ascii="Arial Narrow" w:hAnsi="Arial Narrow"/>
          <w:sz w:val="18"/>
          <w:szCs w:val="18"/>
        </w:rPr>
        <w:t>{{ Должность</w:t>
      </w:r>
      <w:r w:rsidR="00017AD3">
        <w:rPr>
          <w:rFonts w:ascii="Arial Narrow" w:hAnsi="Arial Narrow"/>
          <w:sz w:val="18"/>
          <w:szCs w:val="18"/>
        </w:rPr>
        <w:t>1</w:t>
      </w:r>
      <w:r w:rsidRPr="000A5E6E">
        <w:rPr>
          <w:rFonts w:ascii="Arial Narrow" w:hAnsi="Arial Narrow"/>
          <w:sz w:val="18"/>
          <w:szCs w:val="18"/>
        </w:rPr>
        <w:t xml:space="preserve"> }}</w:t>
      </w:r>
      <w:r>
        <w:rPr>
          <w:rFonts w:ascii="Arial Narrow" w:hAnsi="Arial Narrow"/>
          <w:sz w:val="18"/>
          <w:szCs w:val="18"/>
        </w:rPr>
        <w:t xml:space="preserve"> </w:t>
      </w:r>
      <w:r w:rsidRPr="000A5E6E">
        <w:rPr>
          <w:rFonts w:ascii="Arial Narrow" w:hAnsi="Arial Narrow"/>
          <w:sz w:val="18"/>
          <w:szCs w:val="18"/>
        </w:rPr>
        <w:t xml:space="preserve">{{ </w:t>
      </w:r>
      <w:r w:rsidR="003D40C5" w:rsidRPr="003D40C5">
        <w:rPr>
          <w:rFonts w:ascii="Arial Narrow" w:hAnsi="Arial Narrow"/>
          <w:sz w:val="18"/>
          <w:szCs w:val="18"/>
        </w:rPr>
        <w:t>Руководитель_рп</w:t>
      </w:r>
      <w:r w:rsidRPr="000A5E6E">
        <w:rPr>
          <w:rFonts w:ascii="Arial Narrow" w:hAnsi="Arial Narrow"/>
          <w:sz w:val="18"/>
          <w:szCs w:val="18"/>
        </w:rPr>
        <w:t>}}</w:t>
      </w:r>
      <w:ins w:id="18" w:author="Garanyan Karapet" w:date="2022-10-03T10:44:00Z">
        <w:r w:rsidR="00C72A32">
          <w:rPr>
            <w:rFonts w:ascii="Arial Narrow" w:hAnsi="Arial Narrow"/>
            <w:sz w:val="18"/>
            <w:szCs w:val="18"/>
            <w:rPrChange w:id="19" w:author="Garanyan Karapet" w:date="2022-10-12T14:10:00Z">
              <w:rPr>
                <w:rFonts w:ascii="Arial Narrow" w:hAnsi="Arial Narrow"/>
                <w:sz w:val="20"/>
              </w:rPr>
            </w:rPrChange>
          </w:rPr>
          <w:t>, действующего на основании Устава, предлагает</w:t>
        </w:r>
        <w:r w:rsidR="00C72A32">
          <w:rPr>
            <w:rFonts w:ascii="Arial Narrow" w:hAnsi="Arial Narrow"/>
            <w:sz w:val="18"/>
            <w:szCs w:val="18"/>
            <w:rPrChange w:id="20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 АО «Банк Интеза» (Генеральная лицензия №2216) (далее – «</w:t>
        </w:r>
        <w:r w:rsidR="00C72A32">
          <w:rPr>
            <w:rFonts w:ascii="Arial Narrow" w:hAnsi="Arial Narrow"/>
            <w:b/>
            <w:sz w:val="18"/>
            <w:szCs w:val="18"/>
            <w:rPrChange w:id="21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Банк</w:t>
        </w:r>
        <w:r w:rsidR="00C72A32">
          <w:rPr>
            <w:rFonts w:ascii="Arial Narrow" w:hAnsi="Arial Narrow"/>
            <w:sz w:val="18"/>
            <w:szCs w:val="18"/>
            <w:rPrChange w:id="22" w:author="Garanyan Karapet" w:date="2022-10-03T10:45:00Z">
              <w:rPr>
                <w:rFonts w:ascii="Arial Narrow" w:hAnsi="Arial Narrow"/>
                <w:sz w:val="20"/>
              </w:rPr>
            </w:rPrChange>
          </w:rPr>
          <w:t>») заключить договор банковского счета (далее – «</w:t>
        </w:r>
        <w:r w:rsidR="00C72A32">
          <w:rPr>
            <w:rFonts w:ascii="Arial Narrow" w:hAnsi="Arial Narrow"/>
            <w:b/>
            <w:sz w:val="18"/>
            <w:szCs w:val="18"/>
            <w:rPrChange w:id="23" w:author="Garanyan Karapet" w:date="2022-10-03T10:45:00Z">
              <w:rPr>
                <w:rFonts w:ascii="Arial Narrow" w:hAnsi="Arial Narrow"/>
                <w:b/>
                <w:sz w:val="20"/>
              </w:rPr>
            </w:rPrChange>
          </w:rPr>
          <w:t>Договор</w:t>
        </w:r>
        <w:r w:rsidR="00C72A32">
          <w:rPr>
            <w:rFonts w:ascii="Arial Narrow" w:hAnsi="Arial Narrow"/>
            <w:sz w:val="18"/>
            <w:szCs w:val="18"/>
            <w:rPrChange w:id="24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») и открыть счет </w:t>
        </w:r>
      </w:ins>
      <w:r w:rsidRPr="000A5E6E">
        <w:rPr>
          <w:rFonts w:ascii="Arial Narrow" w:hAnsi="Arial Narrow"/>
          <w:sz w:val="18"/>
          <w:szCs w:val="18"/>
        </w:rPr>
        <w:t>{{ Полное_наименование }}</w:t>
      </w:r>
      <w:ins w:id="25" w:author="Garanyan Karapet" w:date="2022-10-03T10:44:00Z">
        <w:r w:rsidR="00C72A32">
          <w:rPr>
            <w:rFonts w:ascii="Arial Narrow" w:hAnsi="Arial Narrow"/>
            <w:sz w:val="18"/>
            <w:szCs w:val="18"/>
            <w:rPrChange w:id="26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: </w:t>
        </w:r>
        <w:r w:rsidR="00C72A32">
          <w:rPr>
            <w:rFonts w:ascii="Arial Narrow" w:hAnsi="Arial Narrow"/>
            <w:i/>
            <w:color w:val="00B0F0"/>
            <w:sz w:val="18"/>
            <w:szCs w:val="18"/>
            <w:rPrChange w:id="27" w:author="Garanyan Karapet" w:date="2022-10-03T10:45:00Z">
              <w:rPr>
                <w:rFonts w:ascii="Arial Narrow" w:hAnsi="Arial Narrow"/>
                <w:i/>
                <w:color w:val="00B0F0"/>
                <w:sz w:val="20"/>
              </w:rPr>
            </w:rPrChange>
          </w:rPr>
          <w:t xml:space="preserve"> </w:t>
        </w:r>
      </w:ins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3138"/>
        <w:gridCol w:w="4421"/>
        <w:tblGridChange w:id="28">
          <w:tblGrid>
            <w:gridCol w:w="15"/>
            <w:gridCol w:w="10470"/>
            <w:gridCol w:w="20"/>
            <w:gridCol w:w="3139"/>
            <w:gridCol w:w="3856"/>
          </w:tblGrid>
        </w:tblGridChange>
      </w:tblGrid>
      <w:tr w:rsidR="00C72A32" w:rsidTr="00C72A3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/>
            <w:hideMark/>
          </w:tcPr>
          <w:p w:rsidR="00C72A32" w:rsidRDefault="00C72A32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caps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caps/>
                <w:sz w:val="18"/>
                <w:szCs w:val="18"/>
                <w:lang w:eastAsia="ru-RU"/>
                <w:rPrChange w:id="29" w:author="Garanyan Karapet" w:date="2022-10-03T10:45:00Z">
                  <w:rPr>
                    <w:rFonts w:ascii="Arial Narrow" w:eastAsia="Times New Roman" w:hAnsi="Arial Narrow" w:cs="Arial"/>
                    <w:b/>
                    <w:caps/>
                    <w:lang w:eastAsia="ru-RU"/>
                  </w:rPr>
                </w:rPrChange>
              </w:rPr>
              <w:t>СВЕДЕНИЯ О СЧЕТЕ</w:t>
            </w:r>
          </w:p>
        </w:tc>
      </w:tr>
      <w:tr w:rsidR="00C72A32" w:rsidTr="00C72A32">
        <w:tc>
          <w:tcPr>
            <w:tcW w:w="10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0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PrChange w:id="31" w:author="Garanyan Karapet" w:date="2022-10-03T10:44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33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Валюта счета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35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рубли РФ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37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  доллары США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8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PrChange w:id="39" w:author="Garanyan Karapet" w:date="2022-10-03T10:44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42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Евро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44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  иная валюта: 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5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0"/>
          <w:trPrChange w:id="46" w:author="Garanyan Karapet" w:date="2022-10-03T10:44:00Z">
            <w:trPr>
              <w:gridBefore w:val="1"/>
              <w:trHeight w:val="290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48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Вид счета</w:t>
            </w:r>
          </w:p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50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расчетный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52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 текущий валютный </w:t>
            </w: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3" w:author="Garanyan Karapet" w:date="2022-10-03T10:44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140"/>
          <w:trPrChange w:id="54" w:author="Garanyan Karapet" w:date="2022-10-03T10:44:00Z">
            <w:trPr>
              <w:gridBefore w:val="1"/>
              <w:trHeight w:val="1140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" w:author="Garanyan Karapet" w:date="2022-10-03T10:44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56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>Первый Счет в Банке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" w:author="Garanyan Karapet" w:date="2022-10-03T10:44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58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Да</w:t>
            </w: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" w:author="Garanyan Karapet" w:date="2022-10-03T10:44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0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Нет</w:t>
            </w: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1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>Требуется оформление новой карточки с образцами подписей и оттиском печати:</w:t>
            </w: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2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  □       Да               □       Нет</w:t>
            </w:r>
          </w:p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</w:p>
        </w:tc>
      </w:tr>
      <w:tr w:rsidR="00C72A32" w:rsidTr="00C72A32">
        <w:tblPrEx>
          <w:tblW w:w="10485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3" w:author="Garanyan Karapet" w:date="2022-10-03T12:17:00Z">
            <w:tblPrEx>
              <w:tblW w:w="10485" w:type="dxa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75"/>
          <w:trPrChange w:id="64" w:author="Garanyan Karapet" w:date="2022-10-03T12:17:00Z">
            <w:trPr>
              <w:gridBefore w:val="1"/>
              <w:trHeight w:val="466"/>
            </w:trPr>
          </w:trPrChange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Garanyan Karapet" w:date="2022-10-03T12:17:00Z">
              <w:tcPr>
                <w:tcW w:w="292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i/>
                <w:sz w:val="18"/>
                <w:szCs w:val="18"/>
                <w:rPrChange w:id="66" w:author="Garanyan Karapet" w:date="2022-10-03T10:45:00Z">
                  <w:rPr>
                    <w:rFonts w:ascii="Arial Narrow" w:eastAsia="Calibri" w:hAnsi="Arial Narrow" w:cs="Times New Roman"/>
                    <w:i/>
                  </w:rPr>
                </w:rPrChange>
              </w:rPr>
              <w:t xml:space="preserve">Клиент  </w:t>
            </w:r>
          </w:p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  <w:p w:rsidR="00C72A32" w:rsidRDefault="00C72A32">
            <w:pPr>
              <w:spacing w:after="0" w:line="240" w:lineRule="auto"/>
              <w:ind w:left="-108"/>
              <w:jc w:val="both"/>
              <w:rPr>
                <w:rFonts w:ascii="Arial Narrow" w:eastAsia="Calibri" w:hAnsi="Arial Narrow" w:cs="Times New Roman"/>
                <w:i/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" w:author="Garanyan Karapet" w:date="2022-10-03T12:17:00Z">
              <w:tcPr>
                <w:tcW w:w="313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68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  Резидент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" w:author="Garanyan Karapet" w:date="2022-10-03T12:17:00Z">
              <w:tcPr>
                <w:tcW w:w="385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72A32" w:rsidRDefault="00C72A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sz w:val="18"/>
                <w:szCs w:val="18"/>
                <w:lang w:eastAsia="ru-RU"/>
                <w:rPrChange w:id="70" w:author="Garanyan Karapet" w:date="2022-10-03T10:45:00Z">
                  <w:rPr>
                    <w:rFonts w:ascii="Arial Narrow" w:eastAsia="Times New Roman" w:hAnsi="Arial Narrow" w:cs="Times New Roman"/>
                    <w:i/>
                    <w:lang w:eastAsia="ru-RU"/>
                  </w:rPr>
                </w:rPrChange>
              </w:rPr>
              <w:t xml:space="preserve">  □     Нерезидент  </w:t>
            </w:r>
          </w:p>
        </w:tc>
      </w:tr>
    </w:tbl>
    <w:p w:rsidR="00C72A32" w:rsidRDefault="00C72A32">
      <w:pPr>
        <w:spacing w:after="0"/>
        <w:jc w:val="both"/>
        <w:rPr>
          <w:rFonts w:ascii="Arial Narrow" w:hAnsi="Arial Narrow"/>
          <w:b/>
          <w:sz w:val="18"/>
          <w:szCs w:val="18"/>
        </w:rPr>
        <w:pPrChange w:id="71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72" w:author="Garanyan Karapet" w:date="2022-10-03T10:45:00Z">
            <w:rPr>
              <w:rFonts w:ascii="Arial Narrow" w:hAnsi="Arial Narrow"/>
              <w:b/>
            </w:rPr>
          </w:rPrChange>
        </w:rPr>
        <w:t>В случае акцепта Банком настоящего Заявления (оферты), прошу Банк: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73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74" w:author="Garanyan Karapet" w:date="2022-10-03T10:45:00Z">
            <w:rPr>
              <w:rFonts w:ascii="Arial Narrow" w:hAnsi="Arial Narrow"/>
            </w:rPr>
          </w:rPrChange>
        </w:rPr>
        <w:t xml:space="preserve">Открыть и обслуживать Счет в валюте, указанной в настоящем Заявлении, в порядке, установленном законодательством РФ, Банком России, внутренними правилами Банка и Условиями открытия, ведения и закрытия банковских счетов юридических лиц и индивидуальных предпринимателей в АО «Банк Интеза», размещенными на сайте Банка </w:t>
      </w:r>
      <w:r>
        <w:rPr>
          <w:sz w:val="18"/>
          <w:szCs w:val="18"/>
          <w:rPrChange w:id="75" w:author="Garanyan Karapet" w:date="2022-10-03T10:45:00Z">
            <w:rPr/>
          </w:rPrChange>
        </w:rPr>
        <w:t xml:space="preserve">https://www.bancaintesa.ru/ru/businesses/current-account/ </w:t>
      </w:r>
      <w:r>
        <w:rPr>
          <w:rFonts w:ascii="Arial Narrow" w:hAnsi="Arial Narrow"/>
          <w:sz w:val="18"/>
          <w:szCs w:val="18"/>
          <w:rPrChange w:id="76" w:author="Garanyan Karapet" w:date="2022-10-03T10:45:00Z">
            <w:rPr>
              <w:rFonts w:ascii="Arial Narrow" w:hAnsi="Arial Narrow"/>
            </w:rPr>
          </w:rPrChange>
        </w:rPr>
        <w:t>в информационно – телекоммуникационной сети «Интернет»  (далее – «</w:t>
      </w:r>
      <w:r>
        <w:rPr>
          <w:rFonts w:ascii="Arial Narrow" w:hAnsi="Arial Narrow"/>
          <w:b/>
          <w:sz w:val="18"/>
          <w:szCs w:val="18"/>
          <w:rPrChange w:id="77" w:author="Garanyan Karapet" w:date="2022-10-03T10:45:00Z">
            <w:rPr>
              <w:rFonts w:ascii="Arial Narrow" w:hAnsi="Arial Narrow"/>
              <w:b/>
            </w:rPr>
          </w:rPrChange>
        </w:rPr>
        <w:t>Условия</w:t>
      </w:r>
      <w:r>
        <w:rPr>
          <w:rFonts w:ascii="Arial Narrow" w:hAnsi="Arial Narrow"/>
          <w:sz w:val="18"/>
          <w:szCs w:val="18"/>
          <w:rPrChange w:id="78" w:author="Garanyan Karapet" w:date="2022-10-03T10:45:00Z">
            <w:rPr>
              <w:rFonts w:ascii="Arial Narrow" w:hAnsi="Arial Narrow"/>
            </w:rPr>
          </w:rPrChange>
        </w:rPr>
        <w:t>»).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79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80" w:author="Garanyan Karapet" w:date="2022-10-03T10:45:00Z">
            <w:rPr>
              <w:rFonts w:ascii="Arial Narrow" w:hAnsi="Arial Narrow"/>
              <w:b/>
            </w:rPr>
          </w:rPrChange>
        </w:rPr>
        <w:t xml:space="preserve">Подписывая настоящее Заявление (оферту), Клиент соглашается с тем, что </w:t>
      </w:r>
      <w:r>
        <w:rPr>
          <w:rFonts w:ascii="Arial Narrow" w:hAnsi="Arial Narrow"/>
          <w:sz w:val="18"/>
          <w:szCs w:val="18"/>
          <w:rPrChange w:id="81" w:author="Garanyan Karapet" w:date="2022-10-03T10:45:00Z">
            <w:rPr>
              <w:rFonts w:ascii="Arial Narrow" w:hAnsi="Arial Narrow"/>
            </w:rPr>
          </w:rPrChange>
        </w:rPr>
        <w:t xml:space="preserve">настоящее Заявление (оферта) и Условия будут являться неотъемлемой частью соответствующего Договора, </w:t>
      </w:r>
      <w:r>
        <w:rPr>
          <w:rFonts w:ascii="Arial Narrow" w:hAnsi="Arial Narrow"/>
          <w:b/>
          <w:sz w:val="18"/>
          <w:szCs w:val="18"/>
          <w:rPrChange w:id="82" w:author="Garanyan Karapet" w:date="2022-10-03T10:45:00Z">
            <w:rPr>
              <w:rFonts w:ascii="Arial Narrow" w:hAnsi="Arial Narrow"/>
              <w:b/>
            </w:rPr>
          </w:rPrChange>
        </w:rPr>
        <w:t xml:space="preserve">а также подтверждает, что </w:t>
      </w:r>
      <w:r>
        <w:rPr>
          <w:rFonts w:ascii="Arial Narrow" w:hAnsi="Arial Narrow"/>
          <w:sz w:val="18"/>
          <w:szCs w:val="18"/>
          <w:rPrChange w:id="83" w:author="Garanyan Karapet" w:date="2022-10-03T10:45:00Z">
            <w:rPr>
              <w:rFonts w:ascii="Arial Narrow" w:hAnsi="Arial Narrow"/>
            </w:rPr>
          </w:rPrChange>
        </w:rPr>
        <w:t>ознакомлен с Условиями и Тарифами Банка, полностью с ними согласен и обязуется неукоснительно выполнять положения действующих Условий и Тарифов. Термины, употребляемые по тексту настоящего Заявления, имеют значение, указанное в Условиях, если иное прямо не указано в настоящем Заявлении;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4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85" w:author="Garanyan Karapet" w:date="2022-10-03T10:45:00Z">
            <w:rPr>
              <w:rFonts w:ascii="Arial Narrow" w:hAnsi="Arial Narrow"/>
            </w:rPr>
          </w:rPrChange>
        </w:rPr>
        <w:t>Клиент поручает Банку без дополнительных распоряжений списывать с открытого Счета денежные средства в счет оплаты любой задолженности перед Банком, а также штрафов, пеней и иных сумм, причитающихся Банку согласно любым заключенным между Клиентом и Банком договорам.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6" w:author="Garanyan Karapet" w:date="2022-10-03T10:42:00Z">
          <w:pPr>
            <w:jc w:val="both"/>
          </w:pPr>
        </w:pPrChange>
      </w:pPr>
      <w:r>
        <w:rPr>
          <w:rFonts w:ascii="Arial Narrow" w:hAnsi="Arial Narrow"/>
          <w:b/>
          <w:sz w:val="18"/>
          <w:szCs w:val="18"/>
          <w:rPrChange w:id="87" w:author="Garanyan Karapet" w:date="2022-10-03T10:45:00Z">
            <w:rPr>
              <w:rFonts w:ascii="Arial Narrow" w:hAnsi="Arial Narrow"/>
              <w:b/>
            </w:rPr>
          </w:rPrChange>
        </w:rPr>
        <w:t xml:space="preserve">В случае акцепта Банком настоящего Заявления (оферты) </w:t>
      </w:r>
      <w:r>
        <w:rPr>
          <w:rFonts w:ascii="Arial Narrow" w:hAnsi="Arial Narrow"/>
          <w:sz w:val="18"/>
          <w:szCs w:val="18"/>
          <w:rPrChange w:id="88" w:author="Garanyan Karapet" w:date="2022-10-03T10:45:00Z">
            <w:rPr>
              <w:rFonts w:ascii="Arial Narrow" w:hAnsi="Arial Narrow"/>
            </w:rPr>
          </w:rPrChange>
        </w:rPr>
        <w:t>Договор считается заключенным с даты открытия Счета, информация о номере открытого Счета будет доведена до Клиента в порядке, определенном Условиями.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89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90" w:author="Garanyan Karapet" w:date="2022-10-03T10:45:00Z">
            <w:rPr>
              <w:rFonts w:ascii="Arial Narrow" w:hAnsi="Arial Narrow"/>
            </w:rPr>
          </w:rPrChange>
        </w:rPr>
        <w:t xml:space="preserve">Настоящим Клиент предоставляет Банку свое согласие на предоставление информации (в том числе, рекламных материалов) на адрес электронной почты и/или номер мобильного телефона, указанные в настоящем Заявлении (оферте). </w:t>
      </w:r>
    </w:p>
    <w:p w:rsidR="00C72A32" w:rsidRDefault="00C72A32">
      <w:pPr>
        <w:spacing w:after="0"/>
        <w:jc w:val="both"/>
        <w:rPr>
          <w:rFonts w:ascii="Arial Narrow" w:hAnsi="Arial Narrow"/>
          <w:sz w:val="18"/>
          <w:szCs w:val="18"/>
        </w:rPr>
        <w:pPrChange w:id="91" w:author="Garanyan Karapet" w:date="2022-10-03T10:42:00Z">
          <w:pPr>
            <w:jc w:val="both"/>
          </w:pPr>
        </w:pPrChange>
      </w:pPr>
      <w:r>
        <w:rPr>
          <w:rFonts w:ascii="Arial Narrow" w:hAnsi="Arial Narrow"/>
          <w:sz w:val="18"/>
          <w:szCs w:val="18"/>
          <w:rPrChange w:id="92" w:author="Garanyan Karapet" w:date="2022-10-03T10:45:00Z">
            <w:rPr>
              <w:rFonts w:ascii="Arial Narrow" w:hAnsi="Arial Narrow"/>
            </w:rPr>
          </w:rPrChange>
        </w:rPr>
        <w:t xml:space="preserve">В случае если Клиент является иностранным налогоплательщиком, то Клиент предоставляет Банку свое согласие на передачу любой информации о себе и об операциях, совершенных им по любым открытым в Банке счетам, в адрес уполномоченных иностранных налоговых органов и/или иностранных налоговых агентов, уполномоченных иностранным налоговым органом, с целью удержания иностранных налогов и сборов. Банк не осуществляет проверку законности и обоснованности действий иностранных налоговых органов и/или агентов. 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rPrChange w:id="93" w:author="Garanyan Karapet" w:date="2022-10-03T10:45:00Z">
            <w:rPr>
              <w:rFonts w:ascii="Arial Narrow" w:hAnsi="Arial Narrow"/>
            </w:rPr>
          </w:rPrChange>
        </w:rPr>
        <w:t xml:space="preserve">Клиент также поручает Банку обрабатывать предоставленные Банку персональные данные в порядке, предусмотренном Условиями. </w:t>
      </w:r>
    </w:p>
    <w:p w:rsidR="00C72A32" w:rsidRDefault="00C72A32" w:rsidP="00C72A32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del w:id="94" w:author="Garanyan Karapet" w:date="2022-10-12T14:11:00Z"/>
          <w:rFonts w:ascii="Arial Narrow" w:hAnsi="Arial Narrow" w:cs="Arial"/>
          <w:sz w:val="18"/>
          <w:szCs w:val="18"/>
          <w:u w:val="single"/>
        </w:rPr>
      </w:pPr>
    </w:p>
    <w:p w:rsidR="00C72A32" w:rsidRDefault="00C72A32" w:rsidP="00C72A32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Arial Narrow" w:hAnsi="Arial Narrow" w:cs="Arial"/>
          <w:sz w:val="18"/>
          <w:szCs w:val="18"/>
          <w:u w:val="single"/>
        </w:rPr>
      </w:pPr>
      <w:r>
        <w:rPr>
          <w:rFonts w:ascii="Arial Narrow" w:hAnsi="Arial Narrow" w:cs="Arial"/>
          <w:sz w:val="18"/>
          <w:szCs w:val="18"/>
          <w:u w:val="single"/>
          <w:rPrChange w:id="95" w:author="Garanyan Karapet" w:date="2022-10-03T10:45:00Z">
            <w:rPr>
              <w:rFonts w:ascii="Arial Narrow" w:hAnsi="Arial Narrow" w:cs="Arial"/>
              <w:u w:val="single"/>
            </w:rPr>
          </w:rPrChange>
        </w:rPr>
        <w:t>Клиент просит Банк, в целях открытия и обслуживания Счета, осуществить следующие действия (нужное отметить √):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color w:val="000000"/>
          <w:sz w:val="18"/>
          <w:szCs w:val="18"/>
          <w:rPrChange w:id="96" w:author="Garanyan Karapet" w:date="2022-10-03T10:45:00Z">
            <w:rPr>
              <w:rFonts w:ascii="Arial Narrow" w:hAnsi="Arial Narrow" w:cs="Arial"/>
              <w:color w:val="000000"/>
              <w:sz w:val="28"/>
              <w:szCs w:val="28"/>
            </w:rPr>
          </w:rPrChange>
        </w:rPr>
        <w:t>□</w:t>
      </w:r>
      <w:r>
        <w:rPr>
          <w:rFonts w:ascii="Arial Narrow" w:hAnsi="Arial Narrow" w:cs="Arial"/>
          <w:sz w:val="18"/>
          <w:szCs w:val="18"/>
          <w:rPrChange w:id="97" w:author="Garanyan Karapet" w:date="2022-10-03T10:45:00Z">
            <w:rPr>
              <w:rFonts w:ascii="Arial Narrow" w:hAnsi="Arial Narrow" w:cs="Arial"/>
            </w:rPr>
          </w:rPrChange>
        </w:rPr>
        <w:t xml:space="preserve"> Заверить подписи уполномоченных лиц, указанных в карточке с образцами подписей и оттиска печати</w:t>
      </w:r>
    </w:p>
    <w:p w:rsidR="00C72A32" w:rsidRDefault="00C72A32" w:rsidP="00C72A3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color w:val="000000"/>
          <w:sz w:val="18"/>
          <w:szCs w:val="18"/>
          <w:rPrChange w:id="98" w:author="Garanyan Karapet" w:date="2022-10-03T10:45:00Z">
            <w:rPr>
              <w:rFonts w:ascii="Arial Narrow" w:hAnsi="Arial Narrow" w:cs="Arial"/>
              <w:color w:val="000000"/>
              <w:sz w:val="28"/>
              <w:szCs w:val="28"/>
            </w:rPr>
          </w:rPrChange>
        </w:rPr>
        <w:t xml:space="preserve">□ </w:t>
      </w:r>
      <w:r>
        <w:rPr>
          <w:rFonts w:ascii="Arial Narrow" w:hAnsi="Arial Narrow"/>
          <w:sz w:val="18"/>
          <w:szCs w:val="18"/>
          <w:rPrChange w:id="99" w:author="Garanyan Karapet" w:date="2022-10-03T10:45:00Z">
            <w:rPr>
              <w:rFonts w:ascii="Arial Narrow" w:hAnsi="Arial Narrow"/>
            </w:rPr>
          </w:rPrChange>
        </w:rPr>
        <w:t>О</w:t>
      </w:r>
      <w:r>
        <w:rPr>
          <w:rFonts w:ascii="Arial Narrow" w:hAnsi="Arial Narrow" w:cs="Arial"/>
          <w:sz w:val="18"/>
          <w:szCs w:val="18"/>
          <w:rPrChange w:id="100" w:author="Garanyan Karapet" w:date="2022-10-03T10:45:00Z">
            <w:rPr>
              <w:rFonts w:ascii="Arial Narrow" w:hAnsi="Arial Narrow" w:cs="Arial"/>
            </w:rPr>
          </w:rPrChange>
        </w:rPr>
        <w:t xml:space="preserve">существить снятие копий с представленных в Банк оригиналов документов с </w:t>
      </w:r>
      <w:del w:id="101" w:author="Garanyan Karapet" w:date="2022-10-03T12:18:00Z">
        <w:r>
          <w:rPr>
            <w:rFonts w:ascii="Arial Narrow" w:hAnsi="Arial Narrow" w:cs="Arial"/>
            <w:sz w:val="18"/>
            <w:szCs w:val="18"/>
            <w:rPrChange w:id="102" w:author="Garanyan Karapet" w:date="2022-10-03T10:45:00Z">
              <w:rPr>
                <w:rFonts w:ascii="Arial Narrow" w:hAnsi="Arial Narrow" w:cs="Arial"/>
              </w:rPr>
            </w:rPrChange>
          </w:rPr>
          <w:delText xml:space="preserve"> </w:delText>
        </w:r>
      </w:del>
      <w:r>
        <w:rPr>
          <w:rFonts w:ascii="Arial Narrow" w:hAnsi="Arial Narrow" w:cs="Arial"/>
          <w:sz w:val="18"/>
          <w:szCs w:val="18"/>
          <w:rPrChange w:id="103" w:author="Garanyan Karapet" w:date="2022-10-03T10:45:00Z">
            <w:rPr>
              <w:rFonts w:ascii="Arial Narrow" w:hAnsi="Arial Narrow" w:cs="Arial"/>
            </w:rPr>
          </w:rPrChange>
        </w:rPr>
        <w:t>их соответствующим заверением: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701"/>
        <w:gridCol w:w="1559"/>
        <w:tblGridChange w:id="104">
          <w:tblGrid>
            <w:gridCol w:w="7054"/>
            <w:gridCol w:w="1701"/>
            <w:gridCol w:w="1559"/>
          </w:tblGrid>
        </w:tblGridChange>
      </w:tblGrid>
      <w:tr w:rsidR="00C72A32" w:rsidTr="00C72A32">
        <w:trPr>
          <w:trHeight w:val="539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05" w:author="Garanyan Karapet" w:date="2022-10-12T13:47:00Z">
                <w:pPr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06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07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08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Количество</w:t>
            </w:r>
          </w:p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09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0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страниц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A32" w:rsidRDefault="00C72A32">
            <w:pPr>
              <w:spacing w:after="0"/>
              <w:ind w:left="-140" w:firstLine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1" w:author="Garanyan Karapet" w:date="2022-10-12T13:47:00Z">
                <w:pPr>
                  <w:ind w:left="-140" w:firstLine="140"/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2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Количество</w:t>
            </w:r>
          </w:p>
          <w:p w:rsidR="00C72A32" w:rsidRDefault="00C72A32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  <w:pPrChange w:id="113" w:author="Garanyan Karapet" w:date="2022-10-12T13:47:00Z">
                <w:pPr>
                  <w:jc w:val="center"/>
                </w:pPr>
              </w:pPrChange>
            </w:pPr>
            <w:r>
              <w:rPr>
                <w:rFonts w:ascii="Arial Narrow" w:hAnsi="Arial Narrow" w:cs="Arial"/>
                <w:b/>
                <w:sz w:val="18"/>
                <w:szCs w:val="18"/>
                <w:rPrChange w:id="114" w:author="Garanyan Karapet" w:date="2022-10-03T10:45:00Z">
                  <w:rPr>
                    <w:rFonts w:ascii="Arial Narrow" w:hAnsi="Arial Narrow" w:cs="Arial"/>
                    <w:b/>
                  </w:rPr>
                </w:rPrChange>
              </w:rPr>
              <w:t>экземпляров</w:t>
            </w: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15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16" w:author="Garanyan Karapet" w:date="2022-10-03T12:16:00Z"/>
          <w:trPrChange w:id="117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8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19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21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2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23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24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25" w:author="Garanyan Karapet" w:date="2022-10-03T12:16:00Z"/>
          <w:trPrChange w:id="126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7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28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9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30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1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32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33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34" w:author="Garanyan Karapet" w:date="2022-10-03T12:16:00Z"/>
          <w:trPrChange w:id="135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6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37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8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39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0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41" w:author="Garanyan Karapet" w:date="2022-10-03T12:16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42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43" w:author="Garanyan Karapet" w:date="2022-10-12T13:47:00Z"/>
          <w:trPrChange w:id="144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5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46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7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48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9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50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51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43"/>
          <w:ins w:id="152" w:author="Garanyan Karapet" w:date="2022-10-12T13:47:00Z"/>
          <w:trPrChange w:id="153" w:author="Garanyan Karapet" w:date="2022-10-03T12:16:00Z">
            <w:trPr>
              <w:trHeight w:val="539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4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jc w:val="center"/>
              <w:rPr>
                <w:ins w:id="155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6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57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8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72A32" w:rsidRDefault="00C72A32">
            <w:pPr>
              <w:ind w:left="-140" w:firstLine="140"/>
              <w:jc w:val="center"/>
              <w:rPr>
                <w:ins w:id="159" w:author="Garanyan Karapet" w:date="2022-10-12T13:47:00Z"/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C72A32" w:rsidTr="00C72A32">
        <w:tblPrEx>
          <w:tblW w:w="103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60" w:author="Garanyan Karapet" w:date="2022-10-03T12:16:00Z">
            <w:tblPrEx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77"/>
          <w:del w:id="161" w:author="Garanyan Karapet" w:date="2022-10-03T12:16:00Z"/>
          <w:trPrChange w:id="162" w:author="Garanyan Karapet" w:date="2022-10-03T12:16:00Z">
            <w:trPr>
              <w:trHeight w:val="340"/>
            </w:trPr>
          </w:trPrChange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" w:author="Garanyan Karapet" w:date="2022-10-03T12:16:00Z">
              <w:tcPr>
                <w:tcW w:w="7054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64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5" w:author="Garanyan Karapet" w:date="2022-10-03T12:16:00Z">
              <w:tcPr>
                <w:tcW w:w="170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66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7" w:author="Garanyan Karapet" w:date="2022-10-03T12:16:00Z">
              <w:tcPr>
                <w:tcW w:w="155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C72A32" w:rsidRDefault="00C72A32" w:rsidP="00C72A32">
            <w:pPr>
              <w:spacing w:line="360" w:lineRule="auto"/>
              <w:jc w:val="both"/>
              <w:rPr>
                <w:del w:id="168" w:author="Garanyan Karapet" w:date="2022-10-03T12:16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69" w:author="Garanyan Karapet" w:date="2022-10-03T10:45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0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1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2" w:author="Garanyan Karapet" w:date="2022-10-03T10:45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73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4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ind w:left="-165"/>
              <w:jc w:val="both"/>
              <w:rPr>
                <w:del w:id="175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ind w:left="-165"/>
              <w:jc w:val="both"/>
              <w:rPr>
                <w:del w:id="176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77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8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79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0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81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2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3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4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85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6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7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88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  <w:tr w:rsidR="00C72A32" w:rsidTr="00C72A32">
        <w:trPr>
          <w:trHeight w:val="340"/>
          <w:del w:id="189" w:author="Garanyan Karapet" w:date="2022-10-03T10:41:00Z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90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91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A32" w:rsidRDefault="00C72A32" w:rsidP="00C72A32">
            <w:pPr>
              <w:spacing w:line="360" w:lineRule="auto"/>
              <w:jc w:val="both"/>
              <w:rPr>
                <w:del w:id="192" w:author="Garanyan Karapet" w:date="2022-10-03T10:41:00Z"/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C72A32" w:rsidRDefault="00C72A32" w:rsidP="00C72A32">
      <w:pPr>
        <w:jc w:val="both"/>
        <w:rPr>
          <w:del w:id="193" w:author="Garanyan Karapet" w:date="2022-10-03T10:41:00Z"/>
          <w:rFonts w:ascii="Tahoma" w:hAnsi="Tahoma" w:cs="Tahoma"/>
          <w:sz w:val="18"/>
          <w:szCs w:val="18"/>
        </w:rPr>
      </w:pPr>
    </w:p>
    <w:p w:rsidR="00C72A32" w:rsidRDefault="00C72A32">
      <w:pPr>
        <w:spacing w:after="0"/>
        <w:jc w:val="both"/>
        <w:rPr>
          <w:rFonts w:ascii="Arial Narrow" w:hAnsi="Arial Narrow" w:cs="Arial"/>
          <w:sz w:val="18"/>
          <w:szCs w:val="18"/>
        </w:rPr>
        <w:pPrChange w:id="194" w:author="Garanyan Karapet" w:date="2022-10-03T10:46:00Z">
          <w:pPr>
            <w:jc w:val="both"/>
          </w:pPr>
        </w:pPrChange>
      </w:pPr>
      <w:r>
        <w:rPr>
          <w:rFonts w:ascii="Arial Narrow" w:hAnsi="Arial Narrow" w:cs="Arial"/>
          <w:sz w:val="18"/>
          <w:szCs w:val="18"/>
          <w:rPrChange w:id="195" w:author="Garanyan Karapet" w:date="2022-10-03T10:45:00Z">
            <w:rPr>
              <w:rFonts w:ascii="Arial Narrow" w:hAnsi="Arial Narrow" w:cs="Arial"/>
            </w:rPr>
          </w:rPrChange>
        </w:rPr>
        <w:t>С удержанием платы в соответствии с Тарифами Банка за предоставление услуг, запрошенных Клиентом, согласны. В случае акцепта Банком настоящего Заявления (оферты), комиссионное вознаграждение просим списать с банковского счета, который будет открыт в рамках настоящего Заявления (оферты).</w:t>
      </w:r>
    </w:p>
    <w:p w:rsidR="00C72A32" w:rsidRDefault="00C72A32">
      <w:pPr>
        <w:spacing w:after="0"/>
        <w:jc w:val="both"/>
        <w:rPr>
          <w:del w:id="196" w:author="Garanyan Karapet" w:date="2022-10-03T10:41:00Z"/>
          <w:rFonts w:ascii="Arial" w:hAnsi="Arial" w:cs="Arial"/>
          <w:sz w:val="18"/>
          <w:szCs w:val="18"/>
        </w:rPr>
        <w:pPrChange w:id="197" w:author="Garanyan Karapet" w:date="2022-10-03T10:46:00Z">
          <w:pPr>
            <w:jc w:val="both"/>
          </w:pPr>
        </w:pPrChange>
      </w:pPr>
    </w:p>
    <w:p w:rsidR="00C72A32" w:rsidRDefault="00C72A32">
      <w:pPr>
        <w:spacing w:after="0"/>
        <w:jc w:val="both"/>
        <w:rPr>
          <w:rFonts w:ascii="Arial Narrow" w:hAnsi="Arial Narrow" w:cs="Arial"/>
          <w:sz w:val="18"/>
          <w:szCs w:val="18"/>
        </w:rPr>
        <w:pPrChange w:id="198" w:author="Garanyan Karapet" w:date="2022-10-03T10:46:00Z">
          <w:pPr>
            <w:jc w:val="both"/>
          </w:pPr>
        </w:pPrChange>
      </w:pPr>
      <w:r>
        <w:rPr>
          <w:rFonts w:ascii="Arial Narrow" w:hAnsi="Arial Narrow" w:cs="Arial"/>
          <w:sz w:val="18"/>
          <w:szCs w:val="18"/>
          <w:rPrChange w:id="199" w:author="Garanyan Karapet" w:date="2022-10-03T10:45:00Z">
            <w:rPr>
              <w:rFonts w:ascii="Arial Narrow" w:hAnsi="Arial Narrow" w:cs="Arial"/>
            </w:rPr>
          </w:rPrChange>
        </w:rPr>
        <w:t>Дата: «_____» ___________________ 20__ г.</w:t>
      </w:r>
    </w:p>
    <w:p w:rsidR="00C72A32" w:rsidRDefault="00C72A32" w:rsidP="00C72A32">
      <w:pPr>
        <w:spacing w:after="0"/>
        <w:jc w:val="both"/>
        <w:rPr>
          <w:del w:id="200" w:author="Garanyan Karapet" w:date="2022-10-03T10:41:00Z"/>
          <w:rFonts w:ascii="Arial Narrow" w:hAnsi="Arial Narrow"/>
          <w:sz w:val="18"/>
          <w:szCs w:val="18"/>
        </w:rPr>
      </w:pPr>
    </w:p>
    <w:p w:rsidR="00C72A32" w:rsidRDefault="00C72A32" w:rsidP="00C72A32">
      <w:pPr>
        <w:spacing w:after="0"/>
        <w:jc w:val="both"/>
        <w:rPr>
          <w:ins w:id="201" w:author="Garanyan Karapet" w:date="2022-10-03T10:42:00Z"/>
          <w:rFonts w:ascii="Arial Narrow" w:hAnsi="Arial Narrow"/>
          <w:sz w:val="18"/>
          <w:szCs w:val="18"/>
        </w:rPr>
      </w:pPr>
      <w:del w:id="202" w:author="Garanyan Karapet" w:date="2022-10-03T10:43:00Z">
        <w:r>
          <w:rPr>
            <w:rFonts w:ascii="Arial Narrow" w:hAnsi="Arial Narrow"/>
            <w:sz w:val="18"/>
            <w:szCs w:val="18"/>
            <w:rPrChange w:id="203" w:author="Garanyan Karapet" w:date="2022-10-03T10:45:00Z">
              <w:rPr>
                <w:rFonts w:ascii="Arial Narrow" w:hAnsi="Arial Narrow"/>
              </w:rPr>
            </w:rPrChange>
          </w:rPr>
          <w:delText>Реквизиты:</w:delText>
        </w:r>
      </w:del>
      <w:ins w:id="204" w:author="Garanyan Karapet" w:date="2022-10-03T10:42:00Z">
        <w:r>
          <w:rPr>
            <w:rFonts w:ascii="Arial Narrow" w:hAnsi="Arial Narrow"/>
            <w:sz w:val="18"/>
            <w:szCs w:val="18"/>
            <w:rPrChange w:id="205" w:author="Garanyan Karapet" w:date="2022-10-03T10:45:00Z">
              <w:rPr>
                <w:rFonts w:ascii="Arial Narrow" w:hAnsi="Arial Narrow"/>
                <w:sz w:val="20"/>
              </w:rPr>
            </w:rPrChange>
          </w:rPr>
          <w:t>Реквизиты:</w:t>
        </w:r>
      </w:ins>
    </w:p>
    <w:p w:rsidR="000A5E6E" w:rsidRDefault="000A5E6E" w:rsidP="00C72A32">
      <w:pPr>
        <w:spacing w:after="0"/>
        <w:jc w:val="both"/>
        <w:rPr>
          <w:rFonts w:ascii="Arial Narrow" w:hAnsi="Arial Narrow"/>
          <w:sz w:val="18"/>
          <w:szCs w:val="18"/>
        </w:rPr>
      </w:pPr>
      <w:r w:rsidRPr="000A5E6E">
        <w:rPr>
          <w:rFonts w:ascii="Arial Narrow" w:hAnsi="Arial Narrow"/>
          <w:sz w:val="18"/>
          <w:szCs w:val="18"/>
        </w:rPr>
        <w:t>{{ Полное_наименование }}</w:t>
      </w:r>
    </w:p>
    <w:p w:rsidR="00C72A32" w:rsidRDefault="00C72A32" w:rsidP="00C72A32">
      <w:pPr>
        <w:spacing w:after="0"/>
        <w:jc w:val="both"/>
        <w:rPr>
          <w:ins w:id="206" w:author="Garanyan Karapet" w:date="2022-10-03T10:42:00Z"/>
          <w:rFonts w:ascii="Arial Narrow" w:hAnsi="Arial Narrow"/>
          <w:sz w:val="18"/>
          <w:szCs w:val="18"/>
        </w:rPr>
      </w:pPr>
      <w:ins w:id="207" w:author="Garanyan Karapet" w:date="2022-10-03T10:42:00Z">
        <w:r>
          <w:rPr>
            <w:rFonts w:ascii="Arial Narrow" w:hAnsi="Arial Narrow"/>
            <w:sz w:val="18"/>
            <w:szCs w:val="18"/>
            <w:rPrChange w:id="208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Место нахождения (по учредительным документам): </w:t>
        </w:r>
      </w:ins>
      <w:r w:rsidR="000A5E6E">
        <w:rPr>
          <w:rFonts w:ascii="Arial Narrow" w:hAnsi="Arial Narrow"/>
          <w:sz w:val="16"/>
          <w:szCs w:val="18"/>
        </w:rPr>
        <w:t>{{ Адрес_устав }}</w:t>
      </w:r>
    </w:p>
    <w:p w:rsidR="00C72A32" w:rsidRDefault="00C72A32" w:rsidP="00C72A32">
      <w:pPr>
        <w:spacing w:after="0"/>
        <w:jc w:val="both"/>
        <w:rPr>
          <w:ins w:id="209" w:author="Garanyan Karapet" w:date="2022-10-03T10:42:00Z"/>
          <w:rFonts w:ascii="Arial Narrow" w:hAnsi="Arial Narrow"/>
          <w:sz w:val="18"/>
          <w:szCs w:val="18"/>
        </w:rPr>
      </w:pPr>
      <w:ins w:id="210" w:author="Garanyan Karapet" w:date="2022-10-03T10:42:00Z">
        <w:r>
          <w:rPr>
            <w:rFonts w:ascii="Arial Narrow" w:hAnsi="Arial Narrow"/>
            <w:sz w:val="18"/>
            <w:szCs w:val="18"/>
            <w:rPrChange w:id="211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Почтовый адрес: </w:t>
        </w:r>
      </w:ins>
      <w:r w:rsidR="000A5E6E">
        <w:rPr>
          <w:rFonts w:ascii="Arial Narrow" w:hAnsi="Arial Narrow" w:cs="Arial"/>
          <w:sz w:val="16"/>
          <w:szCs w:val="18"/>
        </w:rPr>
        <w:t>{{ Адрес }}</w:t>
      </w:r>
    </w:p>
    <w:p w:rsidR="00C72A32" w:rsidRDefault="00C72A32" w:rsidP="00C72A32">
      <w:pPr>
        <w:spacing w:after="0"/>
        <w:jc w:val="both"/>
        <w:rPr>
          <w:ins w:id="212" w:author="Garanyan Karapet" w:date="2022-10-03T10:43:00Z"/>
          <w:rFonts w:ascii="Arial Narrow" w:hAnsi="Arial Narrow"/>
          <w:sz w:val="18"/>
          <w:szCs w:val="18"/>
        </w:rPr>
      </w:pPr>
      <w:ins w:id="213" w:author="Garanyan Karapet" w:date="2022-10-03T10:42:00Z">
        <w:r>
          <w:rPr>
            <w:rFonts w:ascii="Arial Narrow" w:hAnsi="Arial Narrow"/>
            <w:sz w:val="18"/>
            <w:szCs w:val="18"/>
            <w:rPrChange w:id="214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Идентификационный номер налогоплательщика (ИНН): </w:t>
        </w:r>
      </w:ins>
      <w:r w:rsidR="000A5E6E">
        <w:rPr>
          <w:rFonts w:ascii="Arial Narrow" w:hAnsi="Arial Narrow"/>
          <w:sz w:val="16"/>
          <w:szCs w:val="18"/>
        </w:rPr>
        <w:t>{{ ИНН }}</w:t>
      </w:r>
    </w:p>
    <w:p w:rsidR="00C72A32" w:rsidRDefault="00C72A32" w:rsidP="00C72A32">
      <w:pPr>
        <w:spacing w:after="0"/>
        <w:jc w:val="both"/>
        <w:rPr>
          <w:ins w:id="215" w:author="Garanyan Karapet" w:date="2022-10-03T10:42:00Z"/>
          <w:rFonts w:ascii="Arial Narrow" w:hAnsi="Arial Narrow"/>
          <w:sz w:val="18"/>
          <w:szCs w:val="18"/>
        </w:rPr>
      </w:pPr>
      <w:ins w:id="216" w:author="Garanyan Karapet" w:date="2022-10-03T10:43:00Z">
        <w:r>
          <w:rPr>
            <w:rFonts w:ascii="Arial Narrow" w:hAnsi="Arial Narrow"/>
            <w:sz w:val="18"/>
            <w:szCs w:val="18"/>
            <w:rPrChange w:id="217" w:author="Garanyan Karapet" w:date="2022-10-03T12:19:00Z">
              <w:rPr>
                <w:rFonts w:ascii="Arial Narrow" w:hAnsi="Arial Narrow"/>
                <w:sz w:val="20"/>
              </w:rPr>
            </w:rPrChange>
          </w:rPr>
          <w:t>ОГРН/ОГРИП</w:t>
        </w:r>
      </w:ins>
      <w:ins w:id="218" w:author="Garanyan Karapet" w:date="2022-10-03T12:20:00Z">
        <w:r>
          <w:rPr>
            <w:rFonts w:ascii="Arial Narrow" w:hAnsi="Arial Narrow"/>
            <w:sz w:val="18"/>
            <w:szCs w:val="18"/>
            <w:rPrChange w:id="219" w:author="Garanyan Karapet" w:date="2022-10-12T13:46:00Z">
              <w:rPr>
                <w:rFonts w:ascii="Arial Narrow" w:hAnsi="Arial Narrow"/>
                <w:sz w:val="18"/>
                <w:szCs w:val="18"/>
                <w:lang w:val="en-US"/>
              </w:rPr>
            </w:rPrChange>
          </w:rPr>
          <w:t xml:space="preserve"> </w:t>
        </w:r>
      </w:ins>
      <w:r w:rsidR="000A5E6E">
        <w:rPr>
          <w:rFonts w:ascii="Arial Narrow" w:hAnsi="Arial Narrow" w:cs="Arial"/>
          <w:sz w:val="16"/>
          <w:szCs w:val="18"/>
        </w:rPr>
        <w:t>{{ ОГРН }}</w:t>
      </w:r>
    </w:p>
    <w:p w:rsidR="00C72A32" w:rsidRDefault="00C72A32" w:rsidP="00C72A32">
      <w:pPr>
        <w:spacing w:after="0"/>
        <w:jc w:val="both"/>
        <w:rPr>
          <w:ins w:id="220" w:author="Garanyan Karapet" w:date="2022-10-03T10:42:00Z"/>
          <w:rFonts w:ascii="Arial Narrow" w:hAnsi="Arial Narrow"/>
          <w:sz w:val="18"/>
          <w:szCs w:val="18"/>
        </w:rPr>
      </w:pPr>
      <w:ins w:id="221" w:author="Garanyan Karapet" w:date="2022-10-03T10:42:00Z">
        <w:r>
          <w:rPr>
            <w:rFonts w:ascii="Arial Narrow" w:hAnsi="Arial Narrow"/>
            <w:sz w:val="18"/>
            <w:szCs w:val="18"/>
            <w:rPrChange w:id="222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Код причины постановки на учет (КПП): </w:t>
        </w:r>
      </w:ins>
      <w:r w:rsidR="000A5E6E">
        <w:rPr>
          <w:rFonts w:ascii="Arial Narrow" w:hAnsi="Arial Narrow"/>
          <w:sz w:val="16"/>
          <w:szCs w:val="18"/>
        </w:rPr>
        <w:t>{{ КПП }}</w:t>
      </w:r>
    </w:p>
    <w:p w:rsidR="00C72A32" w:rsidRDefault="00C72A32" w:rsidP="00C72A32">
      <w:pPr>
        <w:spacing w:after="0"/>
        <w:jc w:val="both"/>
        <w:rPr>
          <w:ins w:id="223" w:author="Garanyan Karapet" w:date="2022-10-03T10:42:00Z"/>
          <w:rFonts w:ascii="Arial Narrow" w:hAnsi="Arial Narrow"/>
          <w:sz w:val="18"/>
          <w:szCs w:val="18"/>
        </w:rPr>
      </w:pPr>
      <w:ins w:id="224" w:author="Garanyan Karapet" w:date="2022-10-03T10:42:00Z">
        <w:r>
          <w:rPr>
            <w:rFonts w:ascii="Arial Narrow" w:hAnsi="Arial Narrow"/>
            <w:sz w:val="18"/>
            <w:szCs w:val="18"/>
            <w:rPrChange w:id="225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Руководитель: </w:t>
        </w:r>
      </w:ins>
      <w:r w:rsidR="000A5E6E" w:rsidRPr="000A5E6E">
        <w:rPr>
          <w:rFonts w:ascii="Arial Narrow" w:hAnsi="Arial Narrow"/>
          <w:sz w:val="18"/>
          <w:szCs w:val="18"/>
        </w:rPr>
        <w:t>{{ Руководитель }}</w:t>
      </w:r>
      <w:bookmarkStart w:id="226" w:name="_GoBack"/>
      <w:bookmarkEnd w:id="226"/>
    </w:p>
    <w:p w:rsidR="000A5E6E" w:rsidRDefault="00C72A32" w:rsidP="000A5E6E">
      <w:pPr>
        <w:keepNext/>
        <w:widowControl w:val="0"/>
        <w:jc w:val="both"/>
        <w:rPr>
          <w:rFonts w:ascii="Arial Narrow" w:hAnsi="Arial Narrow" w:cs="Arial"/>
          <w:sz w:val="16"/>
          <w:szCs w:val="18"/>
        </w:rPr>
      </w:pPr>
      <w:ins w:id="227" w:author="Garanyan Karapet" w:date="2022-10-03T10:42:00Z">
        <w:r>
          <w:rPr>
            <w:rFonts w:ascii="Arial Narrow" w:hAnsi="Arial Narrow"/>
            <w:sz w:val="18"/>
            <w:szCs w:val="18"/>
            <w:rPrChange w:id="228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Телефон: </w:t>
        </w:r>
      </w:ins>
      <w:r w:rsidR="000A5E6E">
        <w:rPr>
          <w:rFonts w:ascii="Arial Narrow" w:hAnsi="Arial Narrow" w:cs="Arial"/>
          <w:sz w:val="16"/>
          <w:szCs w:val="18"/>
        </w:rPr>
        <w:t>{{ Телефон }}</w:t>
      </w:r>
      <w:ins w:id="229" w:author="Garanyan Karapet" w:date="2022-10-12T13:49:00Z">
        <w:r>
          <w:rPr>
            <w:rFonts w:ascii="Arial Narrow" w:hAnsi="Arial Narrow" w:cs="Arial"/>
            <w:sz w:val="18"/>
            <w:szCs w:val="18"/>
            <w:rPrChange w:id="230" w:author="Garanyan Karapet" w:date="2022-10-12T13:50:00Z">
              <w:rPr>
                <w:rFonts w:ascii="Arial Narrow" w:hAnsi="Arial Narrow" w:cs="Arial"/>
                <w:sz w:val="18"/>
                <w:szCs w:val="18"/>
                <w:lang w:val="en-US"/>
              </w:rPr>
            </w:rPrChange>
          </w:rPr>
          <w:t xml:space="preserve"> </w:t>
        </w:r>
      </w:ins>
      <w:ins w:id="231" w:author="Garanyan Karapet" w:date="2022-10-03T10:42:00Z">
        <w:r>
          <w:rPr>
            <w:rFonts w:ascii="Arial Narrow" w:hAnsi="Arial Narrow"/>
            <w:sz w:val="18"/>
            <w:szCs w:val="18"/>
            <w:rPrChange w:id="232" w:author="Garanyan Karapet" w:date="2022-10-03T12:19:00Z">
              <w:rPr>
                <w:rFonts w:ascii="Arial Narrow" w:hAnsi="Arial Narrow"/>
                <w:sz w:val="20"/>
              </w:rPr>
            </w:rPrChange>
          </w:rPr>
          <w:t xml:space="preserve">Факс:______________Электронная почта: </w:t>
        </w:r>
      </w:ins>
      <w:r w:rsidR="000A5E6E">
        <w:rPr>
          <w:rFonts w:ascii="Arial Narrow" w:hAnsi="Arial Narrow" w:cs="Arial"/>
          <w:sz w:val="16"/>
          <w:szCs w:val="18"/>
        </w:rPr>
        <w:t>{{ Эл_почта }}</w:t>
      </w:r>
    </w:p>
    <w:p w:rsidR="00C72A32" w:rsidRDefault="00C72A32">
      <w:pPr>
        <w:spacing w:after="0"/>
        <w:jc w:val="both"/>
        <w:rPr>
          <w:ins w:id="233" w:author="Garanyan Karapet" w:date="2022-10-03T10:42:00Z"/>
          <w:rFonts w:ascii="Arial Narrow" w:hAnsi="Arial Narrow"/>
          <w:sz w:val="18"/>
          <w:szCs w:val="18"/>
        </w:rPr>
        <w:pPrChange w:id="234" w:author="Garanyan Karapet" w:date="2022-10-03T10:43:00Z">
          <w:pPr>
            <w:jc w:val="both"/>
          </w:pPr>
        </w:pPrChange>
      </w:pPr>
      <w:ins w:id="235" w:author="Garanyan Karapet" w:date="2022-10-03T10:42:00Z">
        <w:r>
          <w:rPr>
            <w:rFonts w:ascii="Arial Narrow" w:hAnsi="Arial Narrow"/>
            <w:sz w:val="18"/>
            <w:szCs w:val="18"/>
            <w:rPrChange w:id="236" w:author="Garanyan Karapet" w:date="2022-10-03T12:19:00Z">
              <w:rPr>
                <w:rFonts w:ascii="Arial Narrow" w:hAnsi="Arial Narrow"/>
                <w:sz w:val="20"/>
              </w:rPr>
            </w:rPrChange>
          </w:rPr>
          <w:t>Подпись Клиента:</w:t>
        </w:r>
      </w:ins>
    </w:p>
    <w:p w:rsidR="00C72A32" w:rsidRDefault="00C72A32">
      <w:pPr>
        <w:spacing w:after="0"/>
        <w:jc w:val="both"/>
        <w:rPr>
          <w:ins w:id="237" w:author="Garanyan Karapet" w:date="2022-10-03T10:42:00Z"/>
          <w:rFonts w:ascii="Arial Narrow" w:hAnsi="Arial Narrow"/>
          <w:sz w:val="18"/>
          <w:szCs w:val="18"/>
        </w:rPr>
        <w:pPrChange w:id="238" w:author="Garanyan Karapet" w:date="2022-10-03T10:43:00Z">
          <w:pPr>
            <w:jc w:val="both"/>
          </w:pPr>
        </w:pPrChange>
      </w:pPr>
      <w:ins w:id="239" w:author="Garanyan Karapet" w:date="2022-10-03T10:42:00Z">
        <w:r>
          <w:rPr>
            <w:rFonts w:ascii="Arial Narrow" w:hAnsi="Arial Narrow"/>
            <w:sz w:val="18"/>
            <w:szCs w:val="18"/>
            <w:rPrChange w:id="240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_______________________________________________________________ </w:t>
        </w:r>
      </w:ins>
    </w:p>
    <w:p w:rsidR="00C72A32" w:rsidRDefault="00C72A32" w:rsidP="00644E6D">
      <w:pPr>
        <w:spacing w:after="0"/>
        <w:jc w:val="both"/>
        <w:rPr>
          <w:del w:id="241" w:author="Garanyan Karapet" w:date="2022-10-03T12:17:00Z"/>
          <w:rFonts w:ascii="Arial Narrow" w:hAnsi="Arial Narrow"/>
          <w:sz w:val="18"/>
          <w:szCs w:val="18"/>
        </w:rPr>
      </w:pPr>
      <w:ins w:id="242" w:author="Garanyan Karapet" w:date="2022-10-03T10:42:00Z">
        <w:r>
          <w:rPr>
            <w:rFonts w:ascii="Arial Narrow" w:hAnsi="Arial Narrow"/>
            <w:sz w:val="18"/>
            <w:szCs w:val="18"/>
            <w:rPrChange w:id="243" w:author="Garanyan Karapet" w:date="2022-10-03T10:45:00Z">
              <w:rPr>
                <w:rFonts w:ascii="Arial Narrow" w:hAnsi="Arial Narrow"/>
                <w:sz w:val="20"/>
              </w:rPr>
            </w:rPrChange>
          </w:rPr>
          <w:t xml:space="preserve">_______________________________________________________________ </w:t>
        </w:r>
      </w:ins>
    </w:p>
    <w:p w:rsidR="00C72A32" w:rsidRDefault="00C72A32" w:rsidP="00C72A32">
      <w:pPr>
        <w:jc w:val="both"/>
        <w:rPr>
          <w:del w:id="244" w:author="Garanyan Karapet" w:date="2022-10-03T10:43:00Z"/>
          <w:rFonts w:ascii="Arial Narrow" w:hAnsi="Arial Narrow"/>
          <w:sz w:val="18"/>
          <w:szCs w:val="18"/>
        </w:rPr>
      </w:pPr>
      <w:del w:id="245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46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Место нахождения (по учредительным документам):</w:delText>
        </w:r>
        <w:r>
          <w:rPr>
            <w:rFonts w:ascii="Arial Narrow" w:hAnsi="Arial Narrow" w:cs="Calibri"/>
            <w:sz w:val="18"/>
            <w:szCs w:val="18"/>
            <w:rPrChange w:id="247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</w:delText>
        </w:r>
      </w:del>
    </w:p>
    <w:p w:rsidR="00C72A32" w:rsidRDefault="00C72A32">
      <w:pPr>
        <w:jc w:val="both"/>
        <w:rPr>
          <w:del w:id="248" w:author="Garanyan Karapet" w:date="2022-10-03T10:43:00Z"/>
          <w:rFonts w:ascii="Arial Narrow" w:hAnsi="Arial Narrow" w:cs="Calibri"/>
          <w:sz w:val="18"/>
          <w:szCs w:val="18"/>
          <w:rPrChange w:id="249" w:author="Garanyan Karapet" w:date="2022-10-03T10:45:00Z">
            <w:rPr>
              <w:del w:id="250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51" w:author="Garanyan Karapet" w:date="2022-10-03T10:43:00Z">
          <w:pPr>
            <w:pStyle w:val="a3"/>
            <w:spacing w:after="60"/>
          </w:pPr>
        </w:pPrChange>
      </w:pPr>
      <w:del w:id="252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53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Почтовый адрес:</w:delText>
        </w:r>
        <w:r>
          <w:rPr>
            <w:rFonts w:ascii="Arial Narrow" w:hAnsi="Arial Narrow" w:cs="Calibri"/>
            <w:sz w:val="18"/>
            <w:szCs w:val="18"/>
            <w:rPrChange w:id="254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_______________________________________________________________</w:delText>
        </w:r>
      </w:del>
    </w:p>
    <w:p w:rsidR="00C72A32" w:rsidRDefault="00C72A32">
      <w:pPr>
        <w:jc w:val="both"/>
        <w:rPr>
          <w:del w:id="255" w:author="Garanyan Karapet" w:date="2022-10-03T10:43:00Z"/>
          <w:rFonts w:ascii="Arial Narrow" w:hAnsi="Arial Narrow" w:cs="Calibri"/>
          <w:sz w:val="18"/>
          <w:szCs w:val="18"/>
          <w:rPrChange w:id="256" w:author="Garanyan Karapet" w:date="2022-10-03T10:45:00Z">
            <w:rPr>
              <w:del w:id="257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58" w:author="Garanyan Karapet" w:date="2022-10-03T10:43:00Z">
          <w:pPr>
            <w:pStyle w:val="a3"/>
            <w:spacing w:after="60"/>
          </w:pPr>
        </w:pPrChange>
      </w:pPr>
      <w:del w:id="259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60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Идентификационный номер налогоплательщика (ИНН):</w:delText>
        </w:r>
        <w:r>
          <w:rPr>
            <w:rFonts w:ascii="Arial Narrow" w:hAnsi="Arial Narrow" w:cs="Calibri"/>
            <w:sz w:val="18"/>
            <w:szCs w:val="18"/>
            <w:rPrChange w:id="261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 </w:delText>
        </w:r>
      </w:del>
    </w:p>
    <w:p w:rsidR="00C72A32" w:rsidRDefault="00C72A32">
      <w:pPr>
        <w:jc w:val="both"/>
        <w:rPr>
          <w:del w:id="262" w:author="Garanyan Karapet" w:date="2022-10-03T10:43:00Z"/>
          <w:rFonts w:ascii="Arial Narrow" w:hAnsi="Arial Narrow" w:cs="Calibri"/>
          <w:b/>
          <w:i/>
          <w:sz w:val="18"/>
          <w:szCs w:val="18"/>
          <w:rPrChange w:id="263" w:author="Garanyan Karapet" w:date="2022-10-03T10:45:00Z">
            <w:rPr>
              <w:del w:id="264" w:author="Garanyan Karapet" w:date="2022-10-03T10:43:00Z"/>
              <w:rFonts w:ascii="Arial Narrow" w:hAnsi="Arial Narrow" w:cs="Calibri"/>
              <w:b/>
              <w:i/>
              <w:sz w:val="18"/>
              <w:szCs w:val="18"/>
            </w:rPr>
          </w:rPrChange>
        </w:rPr>
        <w:pPrChange w:id="265" w:author="Garanyan Karapet" w:date="2022-10-03T10:43:00Z">
          <w:pPr>
            <w:pStyle w:val="a3"/>
            <w:spacing w:after="60"/>
          </w:pPr>
        </w:pPrChange>
      </w:pPr>
      <w:del w:id="266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67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ОГРН/ОГРИП______________________________________________________________________</w:delText>
        </w:r>
      </w:del>
    </w:p>
    <w:p w:rsidR="00C72A32" w:rsidRDefault="00C72A32">
      <w:pPr>
        <w:jc w:val="both"/>
        <w:rPr>
          <w:del w:id="268" w:author="Garanyan Karapet" w:date="2022-10-03T10:43:00Z"/>
          <w:rFonts w:ascii="Arial Narrow" w:hAnsi="Arial Narrow" w:cs="Calibri"/>
          <w:b/>
          <w:i/>
          <w:sz w:val="18"/>
          <w:szCs w:val="18"/>
          <w:rPrChange w:id="269" w:author="Garanyan Karapet" w:date="2022-10-03T10:45:00Z">
            <w:rPr>
              <w:del w:id="270" w:author="Garanyan Karapet" w:date="2022-10-03T10:43:00Z"/>
              <w:rFonts w:ascii="Arial Narrow" w:hAnsi="Arial Narrow" w:cs="Calibri"/>
              <w:b/>
              <w:i/>
              <w:sz w:val="18"/>
              <w:szCs w:val="18"/>
            </w:rPr>
          </w:rPrChange>
        </w:rPr>
        <w:pPrChange w:id="271" w:author="Garanyan Karapet" w:date="2022-10-03T10:43:00Z">
          <w:pPr>
            <w:pStyle w:val="a3"/>
            <w:spacing w:after="60"/>
          </w:pPr>
        </w:pPrChange>
      </w:pPr>
      <w:del w:id="272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73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 xml:space="preserve">Код причины постановки на учет (КПП):___________________________________________________ </w:delText>
        </w:r>
      </w:del>
    </w:p>
    <w:p w:rsidR="00C72A32" w:rsidRDefault="00C72A32">
      <w:pPr>
        <w:jc w:val="both"/>
        <w:rPr>
          <w:del w:id="274" w:author="Garanyan Karapet" w:date="2022-10-03T10:43:00Z"/>
          <w:rFonts w:ascii="Arial Narrow" w:hAnsi="Arial Narrow" w:cs="Calibri"/>
          <w:sz w:val="18"/>
          <w:szCs w:val="18"/>
          <w:rPrChange w:id="275" w:author="Garanyan Karapet" w:date="2022-10-03T10:45:00Z">
            <w:rPr>
              <w:del w:id="276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77" w:author="Garanyan Karapet" w:date="2022-10-03T10:43:00Z">
          <w:pPr>
            <w:pStyle w:val="a3"/>
            <w:spacing w:after="60"/>
          </w:pPr>
        </w:pPrChange>
      </w:pPr>
      <w:del w:id="278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79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Руководитель:</w:delText>
        </w:r>
        <w:r>
          <w:rPr>
            <w:rFonts w:ascii="Arial Narrow" w:hAnsi="Arial Narrow" w:cs="Calibri"/>
            <w:sz w:val="18"/>
            <w:szCs w:val="18"/>
            <w:rPrChange w:id="280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_____________________________________________________________________</w:delText>
        </w:r>
      </w:del>
    </w:p>
    <w:p w:rsidR="00C72A32" w:rsidRDefault="00C72A32">
      <w:pPr>
        <w:jc w:val="both"/>
        <w:rPr>
          <w:del w:id="281" w:author="Garanyan Karapet" w:date="2022-10-03T10:43:00Z"/>
          <w:rFonts w:ascii="Arial Narrow" w:hAnsi="Arial Narrow" w:cs="Calibri"/>
          <w:sz w:val="18"/>
          <w:szCs w:val="18"/>
          <w:rPrChange w:id="282" w:author="Garanyan Karapet" w:date="2022-10-03T10:45:00Z">
            <w:rPr>
              <w:del w:id="283" w:author="Garanyan Karapet" w:date="2022-10-03T10:43:00Z"/>
              <w:rFonts w:ascii="Arial Narrow" w:hAnsi="Arial Narrow" w:cs="Calibri"/>
              <w:sz w:val="18"/>
              <w:szCs w:val="18"/>
            </w:rPr>
          </w:rPrChange>
        </w:rPr>
        <w:pPrChange w:id="284" w:author="Garanyan Karapet" w:date="2022-10-03T10:43:00Z">
          <w:pPr>
            <w:pStyle w:val="a3"/>
            <w:spacing w:after="60"/>
          </w:pPr>
        </w:pPrChange>
      </w:pPr>
      <w:del w:id="285" w:author="Garanyan Karapet" w:date="2022-10-03T10:43:00Z">
        <w:r>
          <w:rPr>
            <w:rFonts w:ascii="Arial Narrow" w:hAnsi="Arial Narrow" w:cs="Calibri"/>
            <w:b/>
            <w:i/>
            <w:sz w:val="18"/>
            <w:szCs w:val="18"/>
            <w:rPrChange w:id="286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Телефон:</w:delText>
        </w:r>
        <w:r>
          <w:rPr>
            <w:rFonts w:ascii="Arial Narrow" w:hAnsi="Arial Narrow" w:cs="Calibri"/>
            <w:sz w:val="18"/>
            <w:szCs w:val="18"/>
            <w:rPrChange w:id="287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 </w:delText>
        </w:r>
        <w:r>
          <w:rPr>
            <w:rFonts w:ascii="Arial Narrow" w:hAnsi="Arial Narrow" w:cs="Calibri"/>
            <w:b/>
            <w:i/>
            <w:sz w:val="18"/>
            <w:szCs w:val="18"/>
            <w:rPrChange w:id="288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Факс:</w:delText>
        </w:r>
        <w:r>
          <w:rPr>
            <w:rFonts w:ascii="Arial Narrow" w:hAnsi="Arial Narrow" w:cs="Calibri"/>
            <w:sz w:val="18"/>
            <w:szCs w:val="18"/>
            <w:rPrChange w:id="289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 </w:delText>
        </w:r>
        <w:r>
          <w:rPr>
            <w:rFonts w:ascii="Arial Narrow" w:hAnsi="Arial Narrow" w:cs="Calibri"/>
            <w:b/>
            <w:i/>
            <w:sz w:val="18"/>
            <w:szCs w:val="18"/>
            <w:rPrChange w:id="290" w:author="Garanyan Karapet" w:date="2022-10-03T10:45:00Z">
              <w:rPr>
                <w:rFonts w:ascii="Arial Narrow" w:hAnsi="Arial Narrow" w:cs="Calibri"/>
                <w:b/>
                <w:i/>
                <w:sz w:val="20"/>
              </w:rPr>
            </w:rPrChange>
          </w:rPr>
          <w:delText>Электронная почта:</w:delText>
        </w:r>
        <w:r>
          <w:rPr>
            <w:rFonts w:ascii="Arial Narrow" w:hAnsi="Arial Narrow" w:cs="Calibri"/>
            <w:sz w:val="18"/>
            <w:szCs w:val="18"/>
            <w:rPrChange w:id="291" w:author="Garanyan Karapet" w:date="2022-10-03T10:45:00Z">
              <w:rPr>
                <w:rFonts w:ascii="Arial Narrow" w:hAnsi="Arial Narrow" w:cs="Calibri"/>
                <w:sz w:val="20"/>
              </w:rPr>
            </w:rPrChange>
          </w:rPr>
          <w:delText xml:space="preserve"> _____________________</w:delText>
        </w:r>
      </w:del>
    </w:p>
    <w:p w:rsidR="00C72A32" w:rsidRDefault="00C72A32" w:rsidP="00C72A32">
      <w:pPr>
        <w:jc w:val="both"/>
        <w:rPr>
          <w:del w:id="292" w:author="Garanyan Karapet" w:date="2022-10-03T10:43:00Z"/>
          <w:rFonts w:ascii="Arial Narrow" w:hAnsi="Arial Narrow"/>
          <w:sz w:val="18"/>
          <w:szCs w:val="18"/>
        </w:rPr>
      </w:pPr>
    </w:p>
    <w:p w:rsidR="00C72A32" w:rsidRDefault="00C72A32" w:rsidP="00C72A32">
      <w:pPr>
        <w:jc w:val="both"/>
        <w:rPr>
          <w:del w:id="293" w:author="Garanyan Karapet" w:date="2022-10-03T10:43:00Z"/>
          <w:rFonts w:ascii="Arial Narrow" w:hAnsi="Arial Narrow"/>
          <w:sz w:val="18"/>
          <w:szCs w:val="18"/>
        </w:rPr>
      </w:pPr>
      <w:del w:id="294" w:author="Garanyan Karapet" w:date="2022-10-03T10:43:00Z">
        <w:r>
          <w:rPr>
            <w:rFonts w:ascii="Arial Narrow" w:hAnsi="Arial Narrow"/>
            <w:sz w:val="18"/>
            <w:szCs w:val="18"/>
            <w:rPrChange w:id="295" w:author="Garanyan Karapet" w:date="2022-10-03T10:45:00Z">
              <w:rPr>
                <w:rFonts w:ascii="Arial Narrow" w:hAnsi="Arial Narrow"/>
              </w:rPr>
            </w:rPrChange>
          </w:rPr>
          <w:delText>Подпись Клиента:</w:delText>
        </w:r>
      </w:del>
    </w:p>
    <w:p w:rsidR="00C72A32" w:rsidRDefault="00C72A32" w:rsidP="00C72A32">
      <w:pPr>
        <w:jc w:val="both"/>
        <w:rPr>
          <w:del w:id="296" w:author="Garanyan Karapet" w:date="2022-10-03T10:43:00Z"/>
          <w:rFonts w:ascii="Arial Narrow" w:hAnsi="Arial Narrow"/>
          <w:sz w:val="18"/>
          <w:szCs w:val="18"/>
        </w:rPr>
      </w:pPr>
    </w:p>
    <w:p w:rsidR="00C72A32" w:rsidRDefault="00C72A32" w:rsidP="00C72A32">
      <w:pPr>
        <w:jc w:val="both"/>
        <w:rPr>
          <w:del w:id="297" w:author="Garanyan Karapet" w:date="2022-10-03T10:43:00Z"/>
          <w:rFonts w:ascii="Arial Narrow" w:hAnsi="Arial Narrow"/>
          <w:sz w:val="18"/>
          <w:szCs w:val="18"/>
        </w:rPr>
      </w:pPr>
      <w:del w:id="298" w:author="Garanyan Karapet" w:date="2022-10-03T10:43:00Z">
        <w:r>
          <w:rPr>
            <w:rFonts w:ascii="Arial Narrow" w:hAnsi="Arial Narrow"/>
            <w:sz w:val="18"/>
            <w:szCs w:val="18"/>
            <w:rPrChange w:id="299" w:author="Garanyan Karapet" w:date="2022-10-03T10:45:00Z">
              <w:rPr>
                <w:rFonts w:ascii="Arial Narrow" w:hAnsi="Arial Narrow"/>
              </w:rPr>
            </w:rPrChange>
          </w:rPr>
          <w:delText xml:space="preserve">_______________________________________________________________ </w:delText>
        </w:r>
        <w:r>
          <w:rPr>
            <w:rFonts w:ascii="Arial Narrow" w:hAnsi="Arial Narrow"/>
            <w:color w:val="00B0F0"/>
            <w:sz w:val="18"/>
            <w:szCs w:val="18"/>
            <w:rPrChange w:id="300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[</w:delText>
        </w:r>
        <w:r>
          <w:rPr>
            <w:rFonts w:ascii="Arial Narrow" w:hAnsi="Arial Narrow"/>
            <w:i/>
            <w:color w:val="00B0F0"/>
            <w:sz w:val="18"/>
            <w:szCs w:val="18"/>
            <w:rPrChange w:id="301" w:author="Garanyan Karapet" w:date="2022-10-03T10:45:00Z">
              <w:rPr>
                <w:rFonts w:ascii="Arial Narrow" w:hAnsi="Arial Narrow"/>
                <w:i/>
                <w:color w:val="00B0F0"/>
              </w:rPr>
            </w:rPrChange>
          </w:rPr>
          <w:delText>Должность и ФИО собственноручно</w:delText>
        </w:r>
        <w:r>
          <w:rPr>
            <w:rFonts w:ascii="Arial Narrow" w:hAnsi="Arial Narrow"/>
            <w:color w:val="00B0F0"/>
            <w:sz w:val="18"/>
            <w:szCs w:val="18"/>
            <w:rPrChange w:id="302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]</w:delText>
        </w:r>
      </w:del>
    </w:p>
    <w:p w:rsidR="00C72A32" w:rsidRDefault="00C72A32" w:rsidP="00C72A32">
      <w:pPr>
        <w:jc w:val="both"/>
        <w:rPr>
          <w:del w:id="303" w:author="Garanyan Karapet" w:date="2022-10-03T10:43:00Z"/>
          <w:rFonts w:ascii="Arial Narrow" w:hAnsi="Arial Narrow"/>
          <w:sz w:val="18"/>
          <w:szCs w:val="18"/>
        </w:rPr>
      </w:pPr>
      <w:del w:id="304" w:author="Garanyan Karapet" w:date="2022-10-03T10:43:00Z">
        <w:r>
          <w:rPr>
            <w:rFonts w:ascii="Arial Narrow" w:hAnsi="Arial Narrow"/>
            <w:sz w:val="18"/>
            <w:szCs w:val="18"/>
            <w:rPrChange w:id="305" w:author="Garanyan Karapet" w:date="2022-10-03T10:45:00Z">
              <w:rPr>
                <w:rFonts w:ascii="Arial Narrow" w:hAnsi="Arial Narrow"/>
              </w:rPr>
            </w:rPrChange>
          </w:rPr>
          <w:delText xml:space="preserve">_______________________________________________________________ </w:delText>
        </w:r>
        <w:r>
          <w:rPr>
            <w:rFonts w:ascii="Arial Narrow" w:hAnsi="Arial Narrow"/>
            <w:color w:val="00B0F0"/>
            <w:sz w:val="18"/>
            <w:szCs w:val="18"/>
            <w:rPrChange w:id="306" w:author="Garanyan Karapet" w:date="2022-10-03T10:45:00Z">
              <w:rPr>
                <w:rFonts w:ascii="Arial Narrow" w:hAnsi="Arial Narrow"/>
                <w:color w:val="00B0F0"/>
              </w:rPr>
            </w:rPrChange>
          </w:rPr>
          <w:delText>[подпись и печать]</w:delText>
        </w:r>
      </w:del>
    </w:p>
    <w:p w:rsidR="00A14285" w:rsidRDefault="00C72A32" w:rsidP="00644E6D">
      <w:pPr>
        <w:jc w:val="both"/>
      </w:pPr>
      <w:del w:id="307" w:author="Garanyan Karapet" w:date="2022-10-03T10:43:00Z">
        <w:r>
          <w:rPr>
            <w:rFonts w:ascii="Arial Narrow" w:hAnsi="Arial Narrow" w:cs="Arial"/>
            <w:sz w:val="18"/>
            <w:szCs w:val="18"/>
            <w:rPrChange w:id="308" w:author="Garanyan Karapet" w:date="2022-10-03T10:45:00Z">
              <w:rPr>
                <w:rFonts w:ascii="Arial Narrow" w:hAnsi="Arial Narrow" w:cs="Arial"/>
                <w:sz w:val="16"/>
                <w:szCs w:val="16"/>
              </w:rPr>
            </w:rPrChange>
          </w:rPr>
          <w:delText>* данные и подписи должны соответствовать карточке с образцами подписей и оттиском печати</w:delText>
        </w:r>
      </w:del>
    </w:p>
    <w:sectPr w:rsidR="00A14285" w:rsidSect="00644E6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5E" w:rsidRDefault="0065255E" w:rsidP="00C72A32">
      <w:pPr>
        <w:spacing w:after="0" w:line="240" w:lineRule="auto"/>
      </w:pPr>
      <w:r>
        <w:separator/>
      </w:r>
    </w:p>
  </w:endnote>
  <w:endnote w:type="continuationSeparator" w:id="0">
    <w:p w:rsidR="0065255E" w:rsidRDefault="0065255E" w:rsidP="00C7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5E" w:rsidRDefault="0065255E" w:rsidP="00C72A32">
      <w:pPr>
        <w:spacing w:after="0" w:line="240" w:lineRule="auto"/>
      </w:pPr>
      <w:r>
        <w:separator/>
      </w:r>
    </w:p>
  </w:footnote>
  <w:footnote w:type="continuationSeparator" w:id="0">
    <w:p w:rsidR="0065255E" w:rsidRDefault="0065255E" w:rsidP="00C72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A3"/>
    <w:rsid w:val="00017AD3"/>
    <w:rsid w:val="00054ABD"/>
    <w:rsid w:val="000A5E6E"/>
    <w:rsid w:val="003D40C5"/>
    <w:rsid w:val="005340B5"/>
    <w:rsid w:val="00644E6D"/>
    <w:rsid w:val="0065255E"/>
    <w:rsid w:val="00A14285"/>
    <w:rsid w:val="00C124A3"/>
    <w:rsid w:val="00C72A32"/>
    <w:rsid w:val="00E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FD74"/>
  <w15:chartTrackingRefBased/>
  <w15:docId w15:val="{3B54BDCC-A8EC-4BEB-A816-29C1B266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A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говора"/>
    <w:basedOn w:val="a"/>
    <w:rsid w:val="00C72A32"/>
    <w:pPr>
      <w:tabs>
        <w:tab w:val="left" w:pos="720"/>
      </w:tabs>
      <w:spacing w:after="0" w:line="240" w:lineRule="atLeast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72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A32"/>
  </w:style>
  <w:style w:type="paragraph" w:styleId="a6">
    <w:name w:val="footer"/>
    <w:basedOn w:val="a"/>
    <w:link w:val="a7"/>
    <w:uiPriority w:val="99"/>
    <w:unhideWhenUsed/>
    <w:rsid w:val="00C72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814</Words>
  <Characters>4646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9</cp:revision>
  <dcterms:created xsi:type="dcterms:W3CDTF">2022-11-04T13:41:00Z</dcterms:created>
  <dcterms:modified xsi:type="dcterms:W3CDTF">2022-11-06T16:12:00Z</dcterms:modified>
</cp:coreProperties>
</file>